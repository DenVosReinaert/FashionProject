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C1F8" w14:textId="5A3FC06E" w:rsidR="00A1476A" w:rsidRPr="00A1476A" w:rsidRDefault="00C251A6" w:rsidP="00A1476A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b/>
          <w:bCs/>
          <w:color w:val="000000"/>
          <w:lang w:eastAsia="nl-NL"/>
        </w:rPr>
        <w:t>De onderzoeksvraag</w:t>
      </w:r>
    </w:p>
    <w:p w14:paraId="512736B3" w14:textId="1ACB71C4" w:rsidR="004D2CA1" w:rsidRPr="00C251A6" w:rsidRDefault="004D2CA1" w:rsidP="004D2CA1">
      <w:pPr>
        <w:spacing w:before="100" w:beforeAutospacing="1" w:after="100" w:afterAutospacing="1" w:line="330" w:lineRule="atLeast"/>
        <w:rPr>
          <w:rFonts w:ascii="Arial" w:eastAsia="Times New Roman" w:hAnsi="Arial" w:cs="Arial"/>
          <w:i/>
          <w:iCs/>
          <w:color w:val="000000"/>
          <w:lang w:eastAsia="nl-NL"/>
        </w:rPr>
      </w:pPr>
      <w:r w:rsidRPr="00A1476A">
        <w:rPr>
          <w:rFonts w:ascii="Arial" w:eastAsia="Times New Roman" w:hAnsi="Arial" w:cs="Arial"/>
          <w:i/>
          <w:iCs/>
          <w:color w:val="000000"/>
          <w:lang w:eastAsia="nl-NL"/>
        </w:rPr>
        <w:t>Hoe beïnvloedt het gebruik van specifieke kleuren</w:t>
      </w:r>
      <w:r w:rsidR="007943E2" w:rsidRPr="00C251A6">
        <w:rPr>
          <w:rFonts w:ascii="Arial" w:eastAsia="Times New Roman" w:hAnsi="Arial" w:cs="Arial"/>
          <w:i/>
          <w:iCs/>
          <w:color w:val="000000"/>
          <w:lang w:eastAsia="nl-NL"/>
        </w:rPr>
        <w:t xml:space="preserve"> en texturen</w:t>
      </w:r>
      <w:r w:rsidRPr="00A1476A">
        <w:rPr>
          <w:rFonts w:ascii="Arial" w:eastAsia="Times New Roman" w:hAnsi="Arial" w:cs="Arial"/>
          <w:i/>
          <w:iCs/>
          <w:color w:val="000000"/>
          <w:lang w:eastAsia="nl-NL"/>
        </w:rPr>
        <w:t xml:space="preserve"> in </w:t>
      </w:r>
      <w:r w:rsidRPr="00C251A6">
        <w:rPr>
          <w:rFonts w:ascii="Arial" w:eastAsia="Times New Roman" w:hAnsi="Arial" w:cs="Arial"/>
          <w:i/>
          <w:iCs/>
          <w:color w:val="000000"/>
          <w:lang w:eastAsia="nl-NL"/>
        </w:rPr>
        <w:t>een VR omgeving</w:t>
      </w:r>
      <w:r w:rsidRPr="00A1476A">
        <w:rPr>
          <w:rFonts w:ascii="Arial" w:eastAsia="Times New Roman" w:hAnsi="Arial" w:cs="Arial"/>
          <w:i/>
          <w:iCs/>
          <w:color w:val="000000"/>
          <w:lang w:eastAsia="nl-NL"/>
        </w:rPr>
        <w:t xml:space="preserve"> de emotionele reacties van de gebruiker?</w:t>
      </w:r>
    </w:p>
    <w:p w14:paraId="6C351007" w14:textId="1F4745B1" w:rsidR="00CD6218" w:rsidRDefault="00C251A6" w:rsidP="004D2CA1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 xml:space="preserve">Over dit onderwerp is veel onderzoek gedaan naar de relaties tussen kleur, textuur en emoties in verschillende contexten zowel in de echte wereld als virtuele omgeving. Deze onderzoeken kunnen </w:t>
      </w:r>
      <w:r w:rsidRPr="00C251A6">
        <w:rPr>
          <w:rFonts w:ascii="Arial" w:eastAsia="Times New Roman" w:hAnsi="Arial" w:cs="Arial"/>
          <w:color w:val="000000"/>
          <w:lang w:eastAsia="nl-NL"/>
        </w:rPr>
        <w:t xml:space="preserve">variëren van studies in de psychologie en kleurtheorie tot toepassingen in design, marketing en </w:t>
      </w:r>
      <w:r w:rsidR="00A669D6">
        <w:rPr>
          <w:rFonts w:ascii="Arial" w:eastAsia="Times New Roman" w:hAnsi="Arial" w:cs="Arial"/>
          <w:color w:val="000000"/>
          <w:lang w:eastAsia="nl-NL"/>
        </w:rPr>
        <w:t>V</w:t>
      </w:r>
      <w:r w:rsidRPr="00C251A6">
        <w:rPr>
          <w:rFonts w:ascii="Arial" w:eastAsia="Times New Roman" w:hAnsi="Arial" w:cs="Arial"/>
          <w:color w:val="000000"/>
          <w:lang w:eastAsia="nl-NL"/>
        </w:rPr>
        <w:t xml:space="preserve">irtual </w:t>
      </w:r>
      <w:proofErr w:type="spellStart"/>
      <w:r w:rsidR="00A669D6">
        <w:rPr>
          <w:rFonts w:ascii="Arial" w:eastAsia="Times New Roman" w:hAnsi="Arial" w:cs="Arial"/>
          <w:color w:val="000000"/>
          <w:lang w:eastAsia="nl-NL"/>
        </w:rPr>
        <w:t>R</w:t>
      </w:r>
      <w:r w:rsidRPr="00C251A6">
        <w:rPr>
          <w:rFonts w:ascii="Arial" w:eastAsia="Times New Roman" w:hAnsi="Arial" w:cs="Arial"/>
          <w:color w:val="000000"/>
          <w:lang w:eastAsia="nl-NL"/>
        </w:rPr>
        <w:t>eality</w:t>
      </w:r>
      <w:proofErr w:type="spellEnd"/>
      <w:r>
        <w:rPr>
          <w:rFonts w:ascii="Arial" w:eastAsia="Times New Roman" w:hAnsi="Arial" w:cs="Arial"/>
          <w:color w:val="000000"/>
          <w:lang w:eastAsia="nl-NL"/>
        </w:rPr>
        <w:t xml:space="preserve">. </w:t>
      </w:r>
      <w:r w:rsidRPr="00C251A6">
        <w:rPr>
          <w:rFonts w:ascii="Arial" w:eastAsia="Times New Roman" w:hAnsi="Arial" w:cs="Arial"/>
          <w:color w:val="000000"/>
          <w:lang w:eastAsia="nl-NL"/>
        </w:rPr>
        <w:t xml:space="preserve">Met de opkomst van VR en AR hebben onderzoekers interesse getoond in hoe kleur, textuur en visuele elementen de gebruikerservaring kunnen beïnvloeden. Dit </w:t>
      </w:r>
      <w:r>
        <w:rPr>
          <w:rFonts w:ascii="Arial" w:eastAsia="Times New Roman" w:hAnsi="Arial" w:cs="Arial"/>
          <w:color w:val="000000"/>
          <w:lang w:eastAsia="nl-NL"/>
        </w:rPr>
        <w:t>bevat</w:t>
      </w:r>
      <w:r w:rsidRPr="00C251A6">
        <w:rPr>
          <w:rFonts w:ascii="Arial" w:eastAsia="Times New Roman" w:hAnsi="Arial" w:cs="Arial"/>
          <w:color w:val="000000"/>
          <w:lang w:eastAsia="nl-NL"/>
        </w:rPr>
        <w:t xml:space="preserve"> studies naar het effect van kleur in VR</w:t>
      </w:r>
      <w:r>
        <w:rPr>
          <w:rFonts w:ascii="Arial" w:eastAsia="Times New Roman" w:hAnsi="Arial" w:cs="Arial"/>
          <w:color w:val="000000"/>
          <w:lang w:eastAsia="nl-NL"/>
        </w:rPr>
        <w:t xml:space="preserve"> </w:t>
      </w:r>
      <w:r w:rsidRPr="00C251A6">
        <w:rPr>
          <w:rFonts w:ascii="Arial" w:eastAsia="Times New Roman" w:hAnsi="Arial" w:cs="Arial"/>
          <w:color w:val="000000"/>
          <w:lang w:eastAsia="nl-NL"/>
        </w:rPr>
        <w:t>omgevingen op emoties, betrokkenheid en prestaties.</w:t>
      </w:r>
    </w:p>
    <w:p w14:paraId="63B529A7" w14:textId="2057ED38" w:rsidR="007943E2" w:rsidRPr="007943E2" w:rsidRDefault="007943E2" w:rsidP="004D2CA1">
      <w:pPr>
        <w:spacing w:before="100" w:beforeAutospacing="1" w:after="100" w:afterAutospacing="1" w:line="330" w:lineRule="atLeast"/>
        <w:rPr>
          <w:rFonts w:ascii="Arial" w:eastAsia="Times New Roman" w:hAnsi="Arial" w:cs="Arial"/>
          <w:b/>
          <w:bCs/>
          <w:color w:val="000000"/>
          <w:lang w:eastAsia="nl-NL"/>
        </w:rPr>
      </w:pPr>
      <w:r w:rsidRPr="007943E2">
        <w:rPr>
          <w:rFonts w:ascii="Arial" w:eastAsia="Times New Roman" w:hAnsi="Arial" w:cs="Arial"/>
          <w:b/>
          <w:bCs/>
          <w:color w:val="000000"/>
          <w:lang w:eastAsia="nl-NL"/>
        </w:rPr>
        <w:t>Het experiment</w:t>
      </w:r>
    </w:p>
    <w:p w14:paraId="2E52214B" w14:textId="0623A0B1" w:rsidR="00FD45E0" w:rsidRDefault="00B76D26" w:rsidP="00380355">
      <w:pPr>
        <w:spacing w:before="100" w:beforeAutospacing="1" w:after="100" w:afterAutospacing="1" w:line="330" w:lineRule="atLeast"/>
        <w:rPr>
          <w:ins w:id="0" w:author="cherlyn fare" w:date="2023-10-18T19:05:00Z"/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noProof/>
          <w:color w:val="000000"/>
          <w:lang w:eastAsia="nl-NL"/>
        </w:rPr>
        <w:drawing>
          <wp:anchor distT="0" distB="0" distL="114300" distR="114300" simplePos="0" relativeHeight="251658240" behindDoc="0" locked="0" layoutInCell="1" allowOverlap="1" wp14:anchorId="4387766A" wp14:editId="50DF97D3">
            <wp:simplePos x="0" y="0"/>
            <wp:positionH relativeFrom="column">
              <wp:posOffset>-18303</wp:posOffset>
            </wp:positionH>
            <wp:positionV relativeFrom="paragraph">
              <wp:posOffset>2001333</wp:posOffset>
            </wp:positionV>
            <wp:extent cx="5760720" cy="3149600"/>
            <wp:effectExtent l="0" t="0" r="5080" b="0"/>
            <wp:wrapNone/>
            <wp:docPr id="1" name="Afbeelding 1" descr="Afbeelding met tekening, schets, tekenfilm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ening, schets, tekenfilm, illustratie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3E2" w:rsidRPr="00380355">
        <w:rPr>
          <w:rFonts w:ascii="Arial" w:eastAsia="Times New Roman" w:hAnsi="Arial" w:cs="Arial"/>
          <w:color w:val="000000"/>
          <w:lang w:eastAsia="nl-NL"/>
        </w:rPr>
        <w:t>In het experiment laat ik de deelnemers</w:t>
      </w:r>
      <w:r w:rsidR="007943E2" w:rsidRPr="00380355">
        <w:rPr>
          <w:rFonts w:ascii="Arial" w:eastAsia="Times New Roman" w:hAnsi="Arial" w:cs="Arial"/>
          <w:color w:val="000000"/>
          <w:lang w:eastAsia="nl-NL"/>
        </w:rPr>
        <w:t xml:space="preserve"> VR</w:t>
      </w:r>
      <w:r w:rsidR="007943E2" w:rsidRPr="00380355">
        <w:rPr>
          <w:rFonts w:ascii="Arial" w:eastAsia="Times New Roman" w:hAnsi="Arial" w:cs="Arial"/>
          <w:color w:val="000000"/>
          <w:lang w:eastAsia="nl-NL"/>
        </w:rPr>
        <w:t xml:space="preserve"> omgeving</w:t>
      </w:r>
      <w:r w:rsidR="007943E2" w:rsidRPr="00380355">
        <w:rPr>
          <w:rFonts w:ascii="Arial" w:eastAsia="Times New Roman" w:hAnsi="Arial" w:cs="Arial"/>
          <w:color w:val="000000"/>
          <w:lang w:eastAsia="nl-NL"/>
        </w:rPr>
        <w:t>en</w:t>
      </w:r>
      <w:r w:rsidR="007943E2" w:rsidRPr="00380355">
        <w:rPr>
          <w:rFonts w:ascii="Arial" w:eastAsia="Times New Roman" w:hAnsi="Arial" w:cs="Arial"/>
          <w:color w:val="000000"/>
          <w:lang w:eastAsia="nl-NL"/>
        </w:rPr>
        <w:t xml:space="preserve"> ervaren die elk volledig zijn ondergedompeld in één enkele kleur, bijvoorbeeld een</w:t>
      </w:r>
      <w:r w:rsidR="007943E2" w:rsidRPr="00380355">
        <w:rPr>
          <w:rFonts w:ascii="Arial" w:eastAsia="Times New Roman" w:hAnsi="Arial" w:cs="Arial"/>
          <w:color w:val="000000"/>
          <w:lang w:eastAsia="nl-NL"/>
        </w:rPr>
        <w:t xml:space="preserve"> </w:t>
      </w:r>
      <w:r w:rsidR="007943E2" w:rsidRPr="00380355">
        <w:rPr>
          <w:rFonts w:ascii="Arial" w:eastAsia="Times New Roman" w:hAnsi="Arial" w:cs="Arial"/>
          <w:color w:val="000000"/>
          <w:lang w:eastAsia="nl-NL"/>
        </w:rPr>
        <w:t>groene</w:t>
      </w:r>
      <w:r w:rsidR="007943E2" w:rsidRPr="00380355">
        <w:rPr>
          <w:rFonts w:ascii="Arial" w:eastAsia="Times New Roman" w:hAnsi="Arial" w:cs="Arial"/>
          <w:color w:val="000000"/>
          <w:lang w:eastAsia="nl-NL"/>
        </w:rPr>
        <w:t>,</w:t>
      </w:r>
      <w:r w:rsidR="007943E2" w:rsidRPr="00380355">
        <w:rPr>
          <w:rFonts w:ascii="Arial" w:eastAsia="Times New Roman" w:hAnsi="Arial" w:cs="Arial"/>
          <w:color w:val="000000"/>
          <w:lang w:eastAsia="nl-NL"/>
        </w:rPr>
        <w:t xml:space="preserve"> rode, blauwe</w:t>
      </w:r>
      <w:r w:rsidR="007943E2" w:rsidRPr="00380355">
        <w:rPr>
          <w:rFonts w:ascii="Arial" w:eastAsia="Times New Roman" w:hAnsi="Arial" w:cs="Arial"/>
          <w:color w:val="000000"/>
          <w:lang w:eastAsia="nl-NL"/>
        </w:rPr>
        <w:t xml:space="preserve"> </w:t>
      </w:r>
      <w:r w:rsidR="007943E2" w:rsidRPr="00380355">
        <w:rPr>
          <w:rFonts w:ascii="Arial" w:eastAsia="Times New Roman" w:hAnsi="Arial" w:cs="Arial"/>
          <w:color w:val="000000"/>
          <w:lang w:eastAsia="nl-NL"/>
        </w:rPr>
        <w:t>en gele omgeving.</w:t>
      </w:r>
      <w:r w:rsidR="007943E2" w:rsidRPr="00380355">
        <w:rPr>
          <w:rFonts w:ascii="Arial" w:eastAsia="Times New Roman" w:hAnsi="Arial" w:cs="Arial"/>
          <w:color w:val="000000"/>
          <w:lang w:eastAsia="nl-NL"/>
        </w:rPr>
        <w:t xml:space="preserve"> Elke kleur is verbonden aan een bepaalde emotie</w:t>
      </w:r>
      <w:r w:rsidR="002D30AA" w:rsidRPr="00380355">
        <w:rPr>
          <w:rFonts w:ascii="Arial" w:eastAsia="Times New Roman" w:hAnsi="Arial" w:cs="Arial"/>
          <w:color w:val="000000"/>
          <w:lang w:eastAsia="nl-NL"/>
        </w:rPr>
        <w:t xml:space="preserve"> en </w:t>
      </w:r>
      <w:r w:rsidR="007943E2" w:rsidRPr="00380355">
        <w:rPr>
          <w:rFonts w:ascii="Arial" w:eastAsia="Times New Roman" w:hAnsi="Arial" w:cs="Arial"/>
          <w:color w:val="000000"/>
          <w:lang w:eastAsia="nl-NL"/>
        </w:rPr>
        <w:t>heeft</w:t>
      </w:r>
      <w:r w:rsidR="002D30AA" w:rsidRPr="00380355">
        <w:rPr>
          <w:rFonts w:ascii="Arial" w:eastAsia="Times New Roman" w:hAnsi="Arial" w:cs="Arial"/>
          <w:color w:val="000000"/>
          <w:lang w:eastAsia="nl-NL"/>
        </w:rPr>
        <w:t xml:space="preserve"> de </w:t>
      </w:r>
      <w:r w:rsidR="002D30AA" w:rsidRPr="00380355">
        <w:rPr>
          <w:rFonts w:ascii="Arial" w:eastAsia="Times New Roman" w:hAnsi="Arial" w:cs="Arial"/>
          <w:color w:val="000000"/>
          <w:lang w:eastAsia="nl-NL"/>
        </w:rPr>
        <w:t>omgeving</w:t>
      </w:r>
      <w:r w:rsidR="007943E2" w:rsidRPr="00380355">
        <w:rPr>
          <w:rFonts w:ascii="Arial" w:eastAsia="Times New Roman" w:hAnsi="Arial" w:cs="Arial"/>
          <w:color w:val="000000"/>
          <w:lang w:eastAsia="nl-NL"/>
        </w:rPr>
        <w:t xml:space="preserve"> ook een specifieke textuur die bij de emotie past.</w:t>
      </w:r>
      <w:r w:rsidR="002D30AA" w:rsidRPr="00380355">
        <w:rPr>
          <w:rFonts w:ascii="Arial" w:eastAsia="Times New Roman" w:hAnsi="Arial" w:cs="Arial"/>
          <w:color w:val="000000"/>
          <w:lang w:eastAsia="nl-NL"/>
        </w:rPr>
        <w:t xml:space="preserve"> Als voorbeeld wordt de kleur geel het vaakst geassocieerd met </w:t>
      </w:r>
      <w:r w:rsidR="009F1FDA" w:rsidRPr="00380355">
        <w:rPr>
          <w:rFonts w:ascii="Arial" w:eastAsia="Times New Roman" w:hAnsi="Arial" w:cs="Arial"/>
          <w:color w:val="000000"/>
          <w:lang w:eastAsia="nl-NL"/>
        </w:rPr>
        <w:t>vreugde en energie</w:t>
      </w:r>
      <w:r w:rsidR="002D30AA" w:rsidRPr="00380355">
        <w:rPr>
          <w:rFonts w:ascii="Arial" w:eastAsia="Times New Roman" w:hAnsi="Arial" w:cs="Arial"/>
          <w:color w:val="000000"/>
          <w:lang w:eastAsia="nl-NL"/>
        </w:rPr>
        <w:t xml:space="preserve"> en daarbij zou </w:t>
      </w:r>
      <w:r w:rsidR="009F1FDA" w:rsidRPr="00380355">
        <w:rPr>
          <w:rFonts w:ascii="Arial" w:eastAsia="Times New Roman" w:hAnsi="Arial" w:cs="Arial"/>
          <w:color w:val="000000"/>
          <w:lang w:eastAsia="nl-NL"/>
        </w:rPr>
        <w:t xml:space="preserve">naar mijn mening </w:t>
      </w:r>
      <w:r w:rsidR="002D30AA" w:rsidRPr="00380355">
        <w:rPr>
          <w:rFonts w:ascii="Arial" w:eastAsia="Times New Roman" w:hAnsi="Arial" w:cs="Arial"/>
          <w:color w:val="000000"/>
          <w:lang w:eastAsia="nl-NL"/>
        </w:rPr>
        <w:t xml:space="preserve">een gladde textuur beter erbij </w:t>
      </w:r>
      <w:r w:rsidR="009F1FDA" w:rsidRPr="00380355">
        <w:rPr>
          <w:rFonts w:ascii="Arial" w:eastAsia="Times New Roman" w:hAnsi="Arial" w:cs="Arial"/>
          <w:color w:val="000000"/>
          <w:lang w:eastAsia="nl-NL"/>
        </w:rPr>
        <w:t xml:space="preserve">passen dan een ruwe textuur. Iedereen heeft natuurlijk zijn eigen mening dus het zou ook kunnen dat sommige de kleur geel associëren met </w:t>
      </w:r>
      <w:r w:rsidR="00AE429E" w:rsidRPr="00380355">
        <w:rPr>
          <w:rFonts w:ascii="Arial" w:eastAsia="Times New Roman" w:hAnsi="Arial" w:cs="Arial"/>
          <w:color w:val="000000"/>
          <w:lang w:eastAsia="nl-NL"/>
        </w:rPr>
        <w:t xml:space="preserve">verdriet. </w:t>
      </w:r>
      <w:r w:rsidR="00FD45E0">
        <w:rPr>
          <w:rFonts w:ascii="Arial" w:eastAsia="Times New Roman" w:hAnsi="Arial" w:cs="Arial"/>
          <w:color w:val="000000"/>
          <w:lang w:eastAsia="nl-NL"/>
        </w:rPr>
        <w:t xml:space="preserve">De deelnemer loopt rond in de </w:t>
      </w:r>
      <w:r w:rsidR="008B3843">
        <w:rPr>
          <w:rFonts w:ascii="Arial" w:eastAsia="Times New Roman" w:hAnsi="Arial" w:cs="Arial"/>
          <w:color w:val="000000"/>
          <w:lang w:eastAsia="nl-NL"/>
        </w:rPr>
        <w:t xml:space="preserve">één-kleurige </w:t>
      </w:r>
      <w:r w:rsidR="00FD45E0">
        <w:rPr>
          <w:rFonts w:ascii="Arial" w:eastAsia="Times New Roman" w:hAnsi="Arial" w:cs="Arial"/>
          <w:color w:val="000000"/>
          <w:lang w:eastAsia="nl-NL"/>
        </w:rPr>
        <w:t>omgeving</w:t>
      </w:r>
      <w:r w:rsidR="008B3843">
        <w:rPr>
          <w:rFonts w:ascii="Arial" w:eastAsia="Times New Roman" w:hAnsi="Arial" w:cs="Arial"/>
          <w:color w:val="000000"/>
          <w:lang w:eastAsia="nl-NL"/>
        </w:rPr>
        <w:t xml:space="preserve"> met textuur en focust zich volledig op zijn/haar emoties.</w:t>
      </w:r>
    </w:p>
    <w:p w14:paraId="5C1836A0" w14:textId="7FDAC0CE" w:rsidR="00B76D26" w:rsidRDefault="00B76D26" w:rsidP="00380355">
      <w:pPr>
        <w:spacing w:before="100" w:beforeAutospacing="1" w:after="100" w:afterAutospacing="1" w:line="330" w:lineRule="atLeast"/>
        <w:rPr>
          <w:ins w:id="1" w:author="cherlyn fare" w:date="2023-10-18T19:05:00Z"/>
          <w:rFonts w:ascii="Arial" w:eastAsia="Times New Roman" w:hAnsi="Arial" w:cs="Arial"/>
          <w:color w:val="000000"/>
          <w:lang w:eastAsia="nl-NL"/>
        </w:rPr>
      </w:pPr>
    </w:p>
    <w:p w14:paraId="4F645AFE" w14:textId="31C77089" w:rsidR="00B76D26" w:rsidRDefault="00B76D26" w:rsidP="00380355">
      <w:pPr>
        <w:spacing w:before="100" w:beforeAutospacing="1" w:after="100" w:afterAutospacing="1" w:line="330" w:lineRule="atLeast"/>
        <w:rPr>
          <w:ins w:id="2" w:author="cherlyn fare" w:date="2023-10-18T19:05:00Z"/>
          <w:rFonts w:ascii="Arial" w:eastAsia="Times New Roman" w:hAnsi="Arial" w:cs="Arial"/>
          <w:color w:val="000000"/>
          <w:lang w:eastAsia="nl-NL"/>
        </w:rPr>
      </w:pPr>
    </w:p>
    <w:p w14:paraId="2023B835" w14:textId="155E7F48" w:rsidR="00B76D26" w:rsidRDefault="00B76D26" w:rsidP="00380355">
      <w:pPr>
        <w:spacing w:before="100" w:beforeAutospacing="1" w:after="100" w:afterAutospacing="1" w:line="330" w:lineRule="atLeast"/>
        <w:rPr>
          <w:ins w:id="3" w:author="cherlyn fare" w:date="2023-10-18T19:05:00Z"/>
          <w:rFonts w:ascii="Arial" w:eastAsia="Times New Roman" w:hAnsi="Arial" w:cs="Arial"/>
          <w:color w:val="000000"/>
          <w:lang w:eastAsia="nl-NL"/>
        </w:rPr>
      </w:pPr>
    </w:p>
    <w:p w14:paraId="65459F35" w14:textId="3AF99AFB" w:rsidR="00B76D26" w:rsidRDefault="00B76D26" w:rsidP="00380355">
      <w:pPr>
        <w:spacing w:before="100" w:beforeAutospacing="1" w:after="100" w:afterAutospacing="1" w:line="330" w:lineRule="atLeast"/>
        <w:rPr>
          <w:ins w:id="4" w:author="cherlyn fare" w:date="2023-10-18T19:05:00Z"/>
          <w:rFonts w:ascii="Arial" w:eastAsia="Times New Roman" w:hAnsi="Arial" w:cs="Arial"/>
          <w:color w:val="000000"/>
          <w:lang w:eastAsia="nl-NL"/>
        </w:rPr>
      </w:pPr>
    </w:p>
    <w:p w14:paraId="14BB6A26" w14:textId="74E3FAE9" w:rsidR="00B76D26" w:rsidRDefault="00B76D26" w:rsidP="00380355">
      <w:pPr>
        <w:spacing w:before="100" w:beforeAutospacing="1" w:after="100" w:afterAutospacing="1" w:line="330" w:lineRule="atLeast"/>
        <w:rPr>
          <w:ins w:id="5" w:author="cherlyn fare" w:date="2023-10-18T19:05:00Z"/>
          <w:rFonts w:ascii="Arial" w:eastAsia="Times New Roman" w:hAnsi="Arial" w:cs="Arial"/>
          <w:color w:val="000000"/>
          <w:lang w:eastAsia="nl-NL"/>
        </w:rPr>
      </w:pPr>
    </w:p>
    <w:p w14:paraId="691DA4F1" w14:textId="314DABC3" w:rsidR="00B76D26" w:rsidRDefault="00B76D26" w:rsidP="00380355">
      <w:pPr>
        <w:spacing w:before="100" w:beforeAutospacing="1" w:after="100" w:afterAutospacing="1" w:line="330" w:lineRule="atLeast"/>
        <w:rPr>
          <w:ins w:id="6" w:author="cherlyn fare" w:date="2023-10-18T19:05:00Z"/>
          <w:rFonts w:ascii="Arial" w:eastAsia="Times New Roman" w:hAnsi="Arial" w:cs="Arial"/>
          <w:color w:val="000000"/>
          <w:lang w:eastAsia="nl-NL"/>
        </w:rPr>
      </w:pPr>
    </w:p>
    <w:p w14:paraId="0BC31522" w14:textId="77777777" w:rsidR="00B76D26" w:rsidRDefault="00B76D26" w:rsidP="00380355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lang w:eastAsia="nl-NL"/>
        </w:rPr>
      </w:pPr>
    </w:p>
    <w:p w14:paraId="1CB5F893" w14:textId="77777777" w:rsidR="00B76D26" w:rsidRDefault="00B76D26" w:rsidP="002131A4">
      <w:pPr>
        <w:spacing w:before="100" w:beforeAutospacing="1" w:after="100" w:afterAutospacing="1" w:line="330" w:lineRule="atLeast"/>
        <w:rPr>
          <w:ins w:id="7" w:author="cherlyn fare" w:date="2023-10-18T19:05:00Z"/>
          <w:rFonts w:ascii="Arial" w:eastAsia="Times New Roman" w:hAnsi="Arial" w:cs="Arial"/>
          <w:color w:val="000000"/>
          <w:lang w:eastAsia="nl-NL"/>
        </w:rPr>
      </w:pPr>
    </w:p>
    <w:p w14:paraId="31335502" w14:textId="447D79C9" w:rsidR="00380355" w:rsidRPr="00380355" w:rsidDel="002131A4" w:rsidRDefault="00AE429E" w:rsidP="00380355">
      <w:pPr>
        <w:spacing w:before="100" w:beforeAutospacing="1" w:after="100" w:afterAutospacing="1" w:line="330" w:lineRule="atLeast"/>
        <w:rPr>
          <w:del w:id="8" w:author="cherlyn fare" w:date="2023-10-18T18:48:00Z"/>
          <w:rFonts w:ascii="Arial" w:eastAsia="Times New Roman" w:hAnsi="Arial" w:cs="Arial"/>
          <w:color w:val="000000"/>
          <w:lang w:eastAsia="nl-NL"/>
        </w:rPr>
      </w:pPr>
      <w:r w:rsidRPr="00380355">
        <w:rPr>
          <w:rFonts w:ascii="Arial" w:eastAsia="Times New Roman" w:hAnsi="Arial" w:cs="Arial"/>
          <w:color w:val="000000"/>
          <w:lang w:eastAsia="nl-NL"/>
        </w:rPr>
        <w:t xml:space="preserve">Hierbij wil </w:t>
      </w:r>
      <w:r w:rsidR="00FD45E0">
        <w:rPr>
          <w:rFonts w:ascii="Arial" w:eastAsia="Times New Roman" w:hAnsi="Arial" w:cs="Arial"/>
          <w:color w:val="000000"/>
          <w:lang w:eastAsia="nl-NL"/>
        </w:rPr>
        <w:t xml:space="preserve">ik </w:t>
      </w:r>
      <w:r w:rsidRPr="00380355">
        <w:rPr>
          <w:rFonts w:ascii="Arial" w:eastAsia="Times New Roman" w:hAnsi="Arial" w:cs="Arial"/>
          <w:color w:val="000000"/>
          <w:lang w:eastAsia="nl-NL"/>
        </w:rPr>
        <w:t>de</w:t>
      </w:r>
      <w:r w:rsidRPr="00380355">
        <w:rPr>
          <w:rFonts w:ascii="Arial" w:eastAsia="Times New Roman" w:hAnsi="Arial" w:cs="Arial"/>
          <w:color w:val="000000"/>
          <w:lang w:eastAsia="nl-NL"/>
        </w:rPr>
        <w:t xml:space="preserve"> deelnemers </w:t>
      </w:r>
      <w:r w:rsidRPr="00380355">
        <w:rPr>
          <w:rFonts w:ascii="Arial" w:eastAsia="Times New Roman" w:hAnsi="Arial" w:cs="Arial"/>
          <w:color w:val="000000"/>
          <w:lang w:eastAsia="nl-NL"/>
        </w:rPr>
        <w:t xml:space="preserve">vragen om </w:t>
      </w:r>
      <w:r w:rsidRPr="00380355">
        <w:rPr>
          <w:rFonts w:ascii="Arial" w:eastAsia="Times New Roman" w:hAnsi="Arial" w:cs="Arial"/>
          <w:color w:val="000000"/>
          <w:lang w:eastAsia="nl-NL"/>
        </w:rPr>
        <w:t>na elke ervaring hun emotionele reacties te beoordelen, zoals geluk, opwinding,</w:t>
      </w:r>
      <w:r w:rsidR="00380355" w:rsidRPr="00380355">
        <w:rPr>
          <w:rFonts w:ascii="Arial" w:eastAsia="Times New Roman" w:hAnsi="Arial" w:cs="Arial"/>
          <w:color w:val="000000"/>
          <w:lang w:eastAsia="nl-NL"/>
        </w:rPr>
        <w:t xml:space="preserve"> verassing en een aantal andere basis emoties</w:t>
      </w:r>
      <w:r w:rsidRPr="00380355">
        <w:rPr>
          <w:rFonts w:ascii="Arial" w:eastAsia="Times New Roman" w:hAnsi="Arial" w:cs="Arial"/>
          <w:color w:val="000000"/>
          <w:lang w:eastAsia="nl-NL"/>
        </w:rPr>
        <w:t xml:space="preserve"> met behulp van </w:t>
      </w:r>
      <w:r w:rsidR="00380355" w:rsidRPr="00380355">
        <w:rPr>
          <w:rFonts w:ascii="Arial" w:eastAsia="Times New Roman" w:hAnsi="Arial" w:cs="Arial"/>
          <w:color w:val="000000"/>
          <w:lang w:eastAsia="nl-NL"/>
        </w:rPr>
        <w:t>een vragenlijst</w:t>
      </w:r>
      <w:r w:rsidRPr="00380355">
        <w:rPr>
          <w:rFonts w:ascii="Arial" w:eastAsia="Times New Roman" w:hAnsi="Arial" w:cs="Arial"/>
          <w:color w:val="000000"/>
          <w:lang w:eastAsia="nl-NL"/>
        </w:rPr>
        <w:t>.</w:t>
      </w:r>
      <w:r w:rsidR="00380355" w:rsidRPr="00380355">
        <w:rPr>
          <w:rFonts w:ascii="Arial" w:eastAsia="Times New Roman" w:hAnsi="Arial" w:cs="Arial"/>
          <w:color w:val="000000"/>
          <w:lang w:eastAsia="nl-NL"/>
        </w:rPr>
        <w:t xml:space="preserve"> </w:t>
      </w:r>
      <w:r w:rsidR="00CD6218">
        <w:rPr>
          <w:rFonts w:ascii="Arial" w:eastAsia="Times New Roman" w:hAnsi="Arial" w:cs="Arial"/>
          <w:color w:val="000000"/>
          <w:lang w:eastAsia="nl-NL"/>
        </w:rPr>
        <w:t xml:space="preserve">De ervaring in elke omgeving duurt </w:t>
      </w:r>
      <w:r w:rsidR="006F337F">
        <w:rPr>
          <w:rFonts w:ascii="Arial" w:eastAsia="Times New Roman" w:hAnsi="Arial" w:cs="Arial"/>
          <w:color w:val="000000"/>
          <w:lang w:eastAsia="nl-NL"/>
        </w:rPr>
        <w:t>1</w:t>
      </w:r>
      <w:r w:rsidR="00CD6218">
        <w:rPr>
          <w:rFonts w:ascii="Arial" w:eastAsia="Times New Roman" w:hAnsi="Arial" w:cs="Arial"/>
          <w:color w:val="000000"/>
          <w:lang w:eastAsia="nl-NL"/>
        </w:rPr>
        <w:t xml:space="preserve"> tot 3 minuten. </w:t>
      </w:r>
    </w:p>
    <w:p w14:paraId="7FE3B832" w14:textId="7B0FB650" w:rsidR="00A1476A" w:rsidRPr="00B14854" w:rsidDel="002131A4" w:rsidRDefault="00A1476A" w:rsidP="002131A4">
      <w:pPr>
        <w:numPr>
          <w:ilvl w:val="0"/>
          <w:numId w:val="2"/>
        </w:numPr>
        <w:spacing w:before="100" w:beforeAutospacing="1" w:after="100" w:afterAutospacing="1"/>
        <w:rPr>
          <w:del w:id="9" w:author="cherlyn fare" w:date="2023-10-18T18:48:00Z"/>
          <w:rFonts w:ascii="Arial" w:eastAsia="Times New Roman" w:hAnsi="Arial" w:cs="Arial"/>
          <w:lang w:eastAsia="nl-NL"/>
        </w:rPr>
      </w:pPr>
      <w:del w:id="10" w:author="cherlyn fare" w:date="2023-10-18T18:48:00Z">
        <w:r w:rsidRPr="002131A4" w:rsidDel="002131A4">
          <w:rPr>
            <w:rFonts w:ascii="Arial" w:eastAsia="Times New Roman" w:hAnsi="Arial" w:cs="Arial"/>
            <w:color w:val="000000"/>
            <w:lang w:eastAsia="nl-NL"/>
          </w:rPr>
          <w:delText>schetsen hoe het experiment eruit gaat zien</w:delText>
        </w:r>
      </w:del>
    </w:p>
    <w:p w14:paraId="5586080F" w14:textId="11EFFFCB" w:rsidR="00B14854" w:rsidRPr="002131A4" w:rsidRDefault="00B14854" w:rsidP="002131A4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lang w:eastAsia="nl-NL"/>
        </w:rPr>
        <w:pPrChange w:id="11" w:author="cherlyn fare" w:date="2023-10-18T18:48:00Z">
          <w:pPr>
            <w:spacing w:before="100" w:beforeAutospacing="1" w:after="100" w:afterAutospacing="1"/>
          </w:pPr>
        </w:pPrChange>
      </w:pPr>
    </w:p>
    <w:p w14:paraId="3F34C824" w14:textId="040097D0" w:rsidR="00B14854" w:rsidDel="00B76D26" w:rsidRDefault="00B14854" w:rsidP="00B14854">
      <w:pPr>
        <w:spacing w:before="100" w:beforeAutospacing="1" w:after="100" w:afterAutospacing="1"/>
        <w:rPr>
          <w:del w:id="12" w:author="cherlyn fare" w:date="2023-10-18T19:05:00Z"/>
          <w:rFonts w:ascii="Arial" w:eastAsia="Times New Roman" w:hAnsi="Arial" w:cs="Arial"/>
          <w:color w:val="000000"/>
          <w:lang w:eastAsia="nl-NL"/>
        </w:rPr>
      </w:pPr>
    </w:p>
    <w:p w14:paraId="76E6CDFD" w14:textId="25CCBE16" w:rsidR="00B14854" w:rsidDel="00B76D26" w:rsidRDefault="00B14854" w:rsidP="00B14854">
      <w:pPr>
        <w:spacing w:before="100" w:beforeAutospacing="1" w:after="100" w:afterAutospacing="1"/>
        <w:rPr>
          <w:del w:id="13" w:author="cherlyn fare" w:date="2023-10-18T19:05:00Z"/>
          <w:rFonts w:ascii="Arial" w:eastAsia="Times New Roman" w:hAnsi="Arial" w:cs="Arial"/>
          <w:color w:val="000000"/>
          <w:lang w:eastAsia="nl-NL"/>
        </w:rPr>
      </w:pPr>
    </w:p>
    <w:p w14:paraId="3BCE4476" w14:textId="3AA51C52" w:rsidR="00B14854" w:rsidDel="00B76D26" w:rsidRDefault="00B14854" w:rsidP="00B14854">
      <w:pPr>
        <w:spacing w:before="100" w:beforeAutospacing="1" w:after="100" w:afterAutospacing="1"/>
        <w:rPr>
          <w:del w:id="14" w:author="cherlyn fare" w:date="2023-10-18T19:05:00Z"/>
          <w:rFonts w:ascii="Arial" w:eastAsia="Times New Roman" w:hAnsi="Arial" w:cs="Arial"/>
          <w:color w:val="000000"/>
          <w:lang w:eastAsia="nl-NL"/>
        </w:rPr>
      </w:pPr>
    </w:p>
    <w:p w14:paraId="731305E7" w14:textId="0C0DF01B" w:rsidR="00B14854" w:rsidDel="00B76D26" w:rsidRDefault="00B14854" w:rsidP="00A1476A">
      <w:pPr>
        <w:spacing w:before="100" w:beforeAutospacing="1" w:after="100" w:afterAutospacing="1" w:line="330" w:lineRule="atLeast"/>
        <w:rPr>
          <w:del w:id="15" w:author="cherlyn fare" w:date="2023-10-18T19:05:00Z"/>
          <w:rFonts w:ascii="Arial" w:eastAsia="Times New Roman" w:hAnsi="Arial" w:cs="Arial"/>
          <w:b/>
          <w:bCs/>
          <w:color w:val="000000"/>
          <w:lang w:eastAsia="nl-NL"/>
        </w:rPr>
      </w:pPr>
    </w:p>
    <w:p w14:paraId="2A38A39E" w14:textId="77777777" w:rsidR="00B14854" w:rsidRPr="00A1476A" w:rsidDel="00B76D26" w:rsidRDefault="00B14854" w:rsidP="00B14854">
      <w:pPr>
        <w:spacing w:before="100" w:beforeAutospacing="1" w:after="100" w:afterAutospacing="1"/>
        <w:rPr>
          <w:del w:id="16" w:author="cherlyn fare" w:date="2023-10-18T19:05:00Z"/>
          <w:rFonts w:ascii="Arial" w:eastAsia="Times New Roman" w:hAnsi="Arial" w:cs="Arial"/>
          <w:lang w:eastAsia="nl-NL"/>
        </w:rPr>
      </w:pPr>
    </w:p>
    <w:p w14:paraId="5E1E485A" w14:textId="6552390E" w:rsidR="00A1476A" w:rsidRPr="00A1476A" w:rsidRDefault="00063396" w:rsidP="00A1476A">
      <w:pPr>
        <w:spacing w:before="100" w:beforeAutospacing="1" w:after="100" w:afterAutospacing="1" w:line="330" w:lineRule="atLeast"/>
        <w:rPr>
          <w:rFonts w:ascii="Arial" w:eastAsia="Times New Roman" w:hAnsi="Arial" w:cs="Arial"/>
          <w:b/>
          <w:bCs/>
          <w:color w:val="000000"/>
          <w:lang w:eastAsia="nl-NL"/>
        </w:rPr>
      </w:pPr>
      <w:r>
        <w:rPr>
          <w:rFonts w:ascii="Arial" w:eastAsia="Times New Roman" w:hAnsi="Arial" w:cs="Arial"/>
          <w:b/>
          <w:bCs/>
          <w:color w:val="000000"/>
          <w:lang w:eastAsia="nl-NL"/>
        </w:rPr>
        <w:t>De d</w:t>
      </w:r>
      <w:r w:rsidR="00A1476A" w:rsidRPr="00A1476A">
        <w:rPr>
          <w:rFonts w:ascii="Arial" w:eastAsia="Times New Roman" w:hAnsi="Arial" w:cs="Arial"/>
          <w:b/>
          <w:bCs/>
          <w:color w:val="000000"/>
          <w:lang w:eastAsia="nl-NL"/>
        </w:rPr>
        <w:t xml:space="preserve">ata </w:t>
      </w:r>
    </w:p>
    <w:p w14:paraId="246AFFBF" w14:textId="77777777" w:rsidR="00485FA2" w:rsidRDefault="00FD0B2A" w:rsidP="00FD0B2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 xml:space="preserve">De data die ik </w:t>
      </w:r>
      <w:r w:rsidR="008F3189">
        <w:rPr>
          <w:rFonts w:ascii="Arial" w:eastAsia="Times New Roman" w:hAnsi="Arial" w:cs="Arial"/>
          <w:color w:val="000000"/>
          <w:lang w:eastAsia="nl-NL"/>
        </w:rPr>
        <w:t>ga</w:t>
      </w:r>
      <w:r>
        <w:rPr>
          <w:rFonts w:ascii="Arial" w:eastAsia="Times New Roman" w:hAnsi="Arial" w:cs="Arial"/>
          <w:color w:val="000000"/>
          <w:lang w:eastAsia="nl-NL"/>
        </w:rPr>
        <w:t xml:space="preserve"> verzamelen </w:t>
      </w:r>
      <w:r w:rsidR="008F3189">
        <w:rPr>
          <w:rFonts w:ascii="Arial" w:eastAsia="Times New Roman" w:hAnsi="Arial" w:cs="Arial"/>
          <w:color w:val="000000"/>
          <w:lang w:eastAsia="nl-NL"/>
        </w:rPr>
        <w:t>wil ik in 3 onderdelen verdelen:</w:t>
      </w:r>
      <w:r>
        <w:rPr>
          <w:rFonts w:ascii="Arial" w:eastAsia="Times New Roman" w:hAnsi="Arial" w:cs="Arial"/>
          <w:color w:val="000000"/>
          <w:lang w:eastAsia="nl-NL"/>
        </w:rPr>
        <w:t xml:space="preserve"> emoties, kleuren en texturen</w:t>
      </w:r>
      <w:r w:rsidR="008F3189">
        <w:rPr>
          <w:rFonts w:ascii="Arial" w:eastAsia="Times New Roman" w:hAnsi="Arial" w:cs="Arial"/>
          <w:color w:val="000000"/>
          <w:lang w:eastAsia="nl-NL"/>
        </w:rPr>
        <w:t xml:space="preserve"> en ik ga het in de vorm van een vragenlijst doen. </w:t>
      </w:r>
    </w:p>
    <w:p w14:paraId="4352533C" w14:textId="26A1C9F6" w:rsidR="00FD0B2A" w:rsidRPr="00FD0B2A" w:rsidRDefault="008F3189" w:rsidP="00FD0B2A">
      <w:pPr>
        <w:spacing w:before="100" w:beforeAutospacing="1" w:after="100" w:afterAutospacing="1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 xml:space="preserve">Bij het onderdeel </w:t>
      </w:r>
      <w:r w:rsidR="00485FA2">
        <w:rPr>
          <w:rFonts w:ascii="Arial" w:eastAsia="Times New Roman" w:hAnsi="Arial" w:cs="Arial"/>
          <w:color w:val="000000"/>
          <w:lang w:eastAsia="nl-NL"/>
        </w:rPr>
        <w:t>“</w:t>
      </w:r>
      <w:r>
        <w:rPr>
          <w:rFonts w:ascii="Arial" w:eastAsia="Times New Roman" w:hAnsi="Arial" w:cs="Arial"/>
          <w:color w:val="000000"/>
          <w:lang w:eastAsia="nl-NL"/>
        </w:rPr>
        <w:t>emotie</w:t>
      </w:r>
      <w:r w:rsidR="00DF49FB">
        <w:rPr>
          <w:rFonts w:ascii="Arial" w:eastAsia="Times New Roman" w:hAnsi="Arial" w:cs="Arial"/>
          <w:color w:val="000000"/>
          <w:lang w:eastAsia="nl-NL"/>
        </w:rPr>
        <w:t>”</w:t>
      </w:r>
      <w:r>
        <w:rPr>
          <w:rFonts w:ascii="Arial" w:eastAsia="Times New Roman" w:hAnsi="Arial" w:cs="Arial"/>
          <w:color w:val="000000"/>
          <w:lang w:eastAsia="nl-NL"/>
        </w:rPr>
        <w:t xml:space="preserve"> laat ik de deelnemers de VR ervaring op een schaal van 1 tot 10 </w:t>
      </w:r>
      <w:r w:rsidR="00C96B49">
        <w:rPr>
          <w:rFonts w:ascii="Arial" w:eastAsia="Times New Roman" w:hAnsi="Arial" w:cs="Arial"/>
          <w:color w:val="000000"/>
          <w:lang w:eastAsia="nl-NL"/>
        </w:rPr>
        <w:t>beoordelen</w:t>
      </w:r>
      <w:r w:rsidR="00485FA2">
        <w:rPr>
          <w:rFonts w:ascii="Arial" w:eastAsia="Times New Roman" w:hAnsi="Arial" w:cs="Arial"/>
          <w:color w:val="000000"/>
          <w:lang w:eastAsia="nl-NL"/>
        </w:rPr>
        <w:t xml:space="preserve"> voor een aantal basis emoties. Daarna vraag ik om kort </w:t>
      </w:r>
      <w:r w:rsidR="00485FA2" w:rsidRPr="00FD0B2A">
        <w:rPr>
          <w:rFonts w:ascii="Arial" w:eastAsia="Times New Roman" w:hAnsi="Arial" w:cs="Arial"/>
          <w:lang w:eastAsia="nl-NL"/>
        </w:rPr>
        <w:t>hun emoties en gevoelens</w:t>
      </w:r>
      <w:r w:rsidR="00485FA2">
        <w:rPr>
          <w:rFonts w:ascii="Arial" w:eastAsia="Times New Roman" w:hAnsi="Arial" w:cs="Arial"/>
          <w:lang w:eastAsia="nl-NL"/>
        </w:rPr>
        <w:t xml:space="preserve"> te beschrijven in hun eigen woorden per emotie. Zo kan ik een dieper inzicht krijgen in hun emotionele reacties.</w:t>
      </w:r>
    </w:p>
    <w:p w14:paraId="20E68BF1" w14:textId="78A52F6F" w:rsidR="00FD0B2A" w:rsidRDefault="00485FA2" w:rsidP="00FD0B2A">
      <w:pPr>
        <w:spacing w:before="100" w:beforeAutospacing="1" w:after="100" w:afterAutospacing="1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>Bij het onderdeel</w:t>
      </w:r>
      <w:r w:rsidR="00DF49FB">
        <w:rPr>
          <w:rFonts w:ascii="Arial" w:eastAsia="Times New Roman" w:hAnsi="Arial" w:cs="Arial"/>
          <w:lang w:eastAsia="nl-NL"/>
        </w:rPr>
        <w:t xml:space="preserve"> </w:t>
      </w:r>
      <w:r w:rsidR="00DF49FB">
        <w:rPr>
          <w:rFonts w:ascii="Arial" w:eastAsia="Times New Roman" w:hAnsi="Arial" w:cs="Arial"/>
          <w:color w:val="000000"/>
          <w:lang w:eastAsia="nl-NL"/>
        </w:rPr>
        <w:t>“</w:t>
      </w:r>
      <w:r w:rsidR="00DF49FB">
        <w:rPr>
          <w:rFonts w:ascii="Arial" w:eastAsia="Times New Roman" w:hAnsi="Arial" w:cs="Arial"/>
          <w:color w:val="000000"/>
          <w:lang w:eastAsia="nl-NL"/>
        </w:rPr>
        <w:t>kleur</w:t>
      </w:r>
      <w:r w:rsidR="00DF49FB">
        <w:rPr>
          <w:rFonts w:ascii="Arial" w:eastAsia="Times New Roman" w:hAnsi="Arial" w:cs="Arial"/>
          <w:color w:val="000000"/>
          <w:lang w:eastAsia="nl-NL"/>
        </w:rPr>
        <w:t>”</w:t>
      </w:r>
      <w:r w:rsidR="00DF49FB" w:rsidRPr="00DF49FB">
        <w:rPr>
          <w:rFonts w:ascii="Arial" w:eastAsia="Times New Roman" w:hAnsi="Arial" w:cs="Arial"/>
          <w:lang w:eastAsia="nl-NL"/>
        </w:rPr>
        <w:t xml:space="preserve"> </w:t>
      </w:r>
      <w:r w:rsidR="00DF49FB">
        <w:rPr>
          <w:rFonts w:ascii="Arial" w:eastAsia="Times New Roman" w:hAnsi="Arial" w:cs="Arial"/>
          <w:lang w:eastAsia="nl-NL"/>
        </w:rPr>
        <w:t xml:space="preserve">laat ik de </w:t>
      </w:r>
      <w:r w:rsidR="00DF49FB" w:rsidRPr="00FD0B2A">
        <w:rPr>
          <w:rFonts w:ascii="Arial" w:eastAsia="Times New Roman" w:hAnsi="Arial" w:cs="Arial"/>
          <w:lang w:eastAsia="nl-NL"/>
        </w:rPr>
        <w:t xml:space="preserve">deelnemers noteren welke emoties </w:t>
      </w:r>
      <w:r w:rsidR="00DF49FB">
        <w:rPr>
          <w:rFonts w:ascii="Arial" w:eastAsia="Times New Roman" w:hAnsi="Arial" w:cs="Arial"/>
          <w:lang w:eastAsia="nl-NL"/>
        </w:rPr>
        <w:t>hun zelf</w:t>
      </w:r>
      <w:r w:rsidR="00DF49FB" w:rsidRPr="00FD0B2A">
        <w:rPr>
          <w:rFonts w:ascii="Arial" w:eastAsia="Times New Roman" w:hAnsi="Arial" w:cs="Arial"/>
          <w:lang w:eastAsia="nl-NL"/>
        </w:rPr>
        <w:t xml:space="preserve"> associëren met de gebruikte kleuren. </w:t>
      </w:r>
      <w:r w:rsidR="00362CB3">
        <w:rPr>
          <w:rFonts w:ascii="Arial" w:eastAsia="Times New Roman" w:hAnsi="Arial" w:cs="Arial"/>
          <w:lang w:eastAsia="nl-NL"/>
        </w:rPr>
        <w:t>Daarna v</w:t>
      </w:r>
      <w:r w:rsidR="00DF49FB" w:rsidRPr="00FD0B2A">
        <w:rPr>
          <w:rFonts w:ascii="Arial" w:eastAsia="Times New Roman" w:hAnsi="Arial" w:cs="Arial"/>
          <w:lang w:eastAsia="nl-NL"/>
        </w:rPr>
        <w:t>raag hen om te beschrijven waarom ze die associaties maken.</w:t>
      </w:r>
      <w:r w:rsidR="00362CB3">
        <w:rPr>
          <w:rFonts w:ascii="Arial" w:eastAsia="Times New Roman" w:hAnsi="Arial" w:cs="Arial"/>
          <w:lang w:eastAsia="nl-NL"/>
        </w:rPr>
        <w:t xml:space="preserve"> Zo kan ik erachter komen welke voorkeur hun hebben voor een specifieke emoties en waarom.</w:t>
      </w:r>
    </w:p>
    <w:p w14:paraId="1DF1083C" w14:textId="61078795" w:rsidR="00063396" w:rsidRDefault="00362CB3" w:rsidP="00063396">
      <w:pPr>
        <w:spacing w:before="100" w:beforeAutospacing="1" w:after="100" w:afterAutospacing="1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 xml:space="preserve">Bij het laatste onderdeel “textuur” laat ik de deelnemers </w:t>
      </w:r>
      <w:r w:rsidRPr="00FD0B2A">
        <w:rPr>
          <w:rFonts w:ascii="Arial" w:eastAsia="Times New Roman" w:hAnsi="Arial" w:cs="Arial"/>
          <w:lang w:eastAsia="nl-NL"/>
        </w:rPr>
        <w:t>beoordelen hoe ze de textuur van de omgeving hebben waargenomen in termen van gladheid, ruwheid, zachtheid, etc.</w:t>
      </w:r>
      <w:r w:rsidR="00063396">
        <w:rPr>
          <w:rFonts w:ascii="Arial" w:eastAsia="Times New Roman" w:hAnsi="Arial" w:cs="Arial"/>
          <w:lang w:eastAsia="nl-NL"/>
        </w:rPr>
        <w:t xml:space="preserve"> Ook vraag ik welke</w:t>
      </w:r>
      <w:r w:rsidR="00063396" w:rsidRPr="00FD0B2A">
        <w:rPr>
          <w:rFonts w:ascii="Arial" w:eastAsia="Times New Roman" w:hAnsi="Arial" w:cs="Arial"/>
          <w:lang w:eastAsia="nl-NL"/>
        </w:rPr>
        <w:t xml:space="preserve"> texturen hun voorkeur hebben voor specifieke emoties en waarom.</w:t>
      </w:r>
    </w:p>
    <w:p w14:paraId="10B83621" w14:textId="0753F243" w:rsidR="0036305A" w:rsidRPr="00683366" w:rsidRDefault="00063396" w:rsidP="00683366">
      <w:pPr>
        <w:spacing w:before="100" w:beforeAutospacing="1" w:after="100" w:afterAutospacing="1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 xml:space="preserve">De data wil ik verzamelen </w:t>
      </w:r>
      <w:r w:rsidR="00683366">
        <w:rPr>
          <w:rFonts w:ascii="Arial" w:eastAsia="Times New Roman" w:hAnsi="Arial" w:cs="Arial"/>
          <w:lang w:eastAsia="nl-NL"/>
        </w:rPr>
        <w:t xml:space="preserve">door een zelfrapportagevragenlijst op te stellen met de gegevens die ik hierboven heb benoemd. Ik stel deze vragen met </w:t>
      </w:r>
      <w:r w:rsidR="00683366" w:rsidRPr="00C35957">
        <w:rPr>
          <w:rFonts w:ascii="Arial" w:eastAsia="Times New Roman" w:hAnsi="Arial" w:cs="Arial"/>
          <w:lang w:eastAsia="nl-NL"/>
        </w:rPr>
        <w:t xml:space="preserve">behulp van schalen waarop deelnemers emoties beoordelen op een schaal van 1 tot 10 of door open vragen te stellen waarin deelnemers hun gevoelens en ervaringen </w:t>
      </w:r>
      <w:r w:rsidR="006F337F">
        <w:rPr>
          <w:rFonts w:ascii="Arial" w:eastAsia="Times New Roman" w:hAnsi="Arial" w:cs="Arial"/>
          <w:lang w:eastAsia="nl-NL"/>
        </w:rPr>
        <w:t>van</w:t>
      </w:r>
      <w:r w:rsidR="00683366" w:rsidRPr="00C35957">
        <w:rPr>
          <w:rFonts w:ascii="Arial" w:eastAsia="Times New Roman" w:hAnsi="Arial" w:cs="Arial"/>
          <w:lang w:eastAsia="nl-NL"/>
        </w:rPr>
        <w:t xml:space="preserve"> de omgeving beschrijven.</w:t>
      </w:r>
    </w:p>
    <w:sectPr w:rsidR="0036305A" w:rsidRPr="00683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04"/>
    <w:multiLevelType w:val="hybridMultilevel"/>
    <w:tmpl w:val="234203A6"/>
    <w:lvl w:ilvl="0" w:tplc="B55614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584F"/>
    <w:multiLevelType w:val="hybridMultilevel"/>
    <w:tmpl w:val="925A343E"/>
    <w:lvl w:ilvl="0" w:tplc="813447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74E4B"/>
    <w:multiLevelType w:val="multilevel"/>
    <w:tmpl w:val="95A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510C1"/>
    <w:multiLevelType w:val="multilevel"/>
    <w:tmpl w:val="F4C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54AB5"/>
    <w:multiLevelType w:val="multilevel"/>
    <w:tmpl w:val="A07A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B4890"/>
    <w:multiLevelType w:val="hybridMultilevel"/>
    <w:tmpl w:val="F154E8F2"/>
    <w:lvl w:ilvl="0" w:tplc="0366C8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rlyn fare">
    <w15:presenceInfo w15:providerId="Windows Live" w15:userId="f2556ec913e2e5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6A"/>
    <w:rsid w:val="00063396"/>
    <w:rsid w:val="002131A4"/>
    <w:rsid w:val="002D30AA"/>
    <w:rsid w:val="00351734"/>
    <w:rsid w:val="00362CB3"/>
    <w:rsid w:val="0036305A"/>
    <w:rsid w:val="00380355"/>
    <w:rsid w:val="00485FA2"/>
    <w:rsid w:val="004D2CA1"/>
    <w:rsid w:val="00683366"/>
    <w:rsid w:val="006F337F"/>
    <w:rsid w:val="007943E2"/>
    <w:rsid w:val="008B3843"/>
    <w:rsid w:val="008F3189"/>
    <w:rsid w:val="009F1FDA"/>
    <w:rsid w:val="00A054D5"/>
    <w:rsid w:val="00A1476A"/>
    <w:rsid w:val="00A1521C"/>
    <w:rsid w:val="00A669D6"/>
    <w:rsid w:val="00AE429E"/>
    <w:rsid w:val="00B14854"/>
    <w:rsid w:val="00B76D26"/>
    <w:rsid w:val="00C251A6"/>
    <w:rsid w:val="00C35957"/>
    <w:rsid w:val="00C96B49"/>
    <w:rsid w:val="00CD6218"/>
    <w:rsid w:val="00DF49FB"/>
    <w:rsid w:val="00FC3486"/>
    <w:rsid w:val="00FD0B2A"/>
    <w:rsid w:val="00FD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FCEC"/>
  <w15:chartTrackingRefBased/>
  <w15:docId w15:val="{D96D48CF-9B4A-4D49-9FFD-D711E8B3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vgsua">
    <w:name w:val="cvgsua"/>
    <w:basedOn w:val="Standaard"/>
    <w:rsid w:val="00A147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oypena">
    <w:name w:val="oypena"/>
    <w:basedOn w:val="Standaardalinea-lettertype"/>
    <w:rsid w:val="00A1476A"/>
  </w:style>
  <w:style w:type="paragraph" w:styleId="Lijstalinea">
    <w:name w:val="List Paragraph"/>
    <w:basedOn w:val="Standaard"/>
    <w:uiPriority w:val="34"/>
    <w:qFormat/>
    <w:rsid w:val="0035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2A0A6-53D7-4540-AC4B-97E4503E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cherlyn fare</dc:creator>
  <cp:keywords/>
  <dc:description/>
  <cp:lastModifiedBy>cherlyn fare</cp:lastModifiedBy>
  <cp:revision>5</cp:revision>
  <dcterms:created xsi:type="dcterms:W3CDTF">2023-10-18T13:17:00Z</dcterms:created>
  <dcterms:modified xsi:type="dcterms:W3CDTF">2023-10-18T17:06:00Z</dcterms:modified>
</cp:coreProperties>
</file>